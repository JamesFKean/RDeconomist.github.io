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EE18" w14:textId="2ED135A4" w:rsidR="0093766E" w:rsidRDefault="007364EB">
      <w:r>
        <w:t xml:space="preserve">Data </w:t>
      </w:r>
      <w:r w:rsidR="003B0D6C">
        <w:t>sources:</w:t>
      </w:r>
    </w:p>
    <w:p w14:paraId="41557BDC" w14:textId="077D706E" w:rsidR="007364EB" w:rsidRDefault="007364EB"/>
    <w:p w14:paraId="324896AC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Fiscal</w:t>
      </w:r>
    </w:p>
    <w:p w14:paraId="46611AE4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25C92020" w14:textId="2B03A86D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  <w:t>Master Data Set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.  Public sector finances time series:  </w:t>
      </w:r>
      <w:hyperlink r:id="rId5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https://www.ons.gov.uk/economy/governmentpublicsectorandtaxes/publicsectorfinance/datasets/publicsectorfinances</w:t>
        </w:r>
      </w:hyperlink>
    </w:p>
    <w:p w14:paraId="2FE224B9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11A7906C" w14:textId="369EEA3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1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):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Tax revenues £.  </w:t>
      </w:r>
      <w:hyperlink r:id="rId6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https://www.ons.gov.uk/economy/governmentpublicsectorandtaxes/publicsectorfinance/timeseries/mf6r/pusf</w:t>
        </w:r>
      </w:hyperlink>
    </w:p>
    <w:p w14:paraId="645C3016" w14:textId="64E9A74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2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Public spending £. </w:t>
      </w:r>
      <w:hyperlink r:id="rId7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https://www.ons.gov.uk/economy/governmentpublicsectorandtaxes/publicsectorfinance/timeseries/mf6u/pusf</w:t>
        </w:r>
      </w:hyperlink>
    </w:p>
    <w:p w14:paraId="3FADA651" w14:textId="757D975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3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£.  </w:t>
      </w:r>
      <w:hyperlink r:id="rId8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https://www.ons.gov.uk/economy/governmentpublicsectorandtaxes/publicsectorfinance/timeseries/anlv</w:t>
        </w:r>
      </w:hyperlink>
    </w:p>
    <w:p w14:paraId="03D2419A" w14:textId="6E23EDC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to GDP ratio.  </w:t>
      </w:r>
      <w:hyperlink r:id="rId9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https://www.ons.gov.uk/economy/governmentpublicsectorandtaxes/publicsectorfinance/timeseries/jw2v</w:t>
        </w:r>
      </w:hyperlink>
    </w:p>
    <w:p w14:paraId="342B720F" w14:textId="4265893A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5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Level £.  </w:t>
      </w:r>
      <w:hyperlink r:id="rId10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https://www.ons.gov.uk/economy/governmentpublicsectorandtaxes/publicsectorfinance/timeseries/bkqk/pusf</w:t>
        </w:r>
      </w:hyperlink>
    </w:p>
    <w:p w14:paraId="01C37D5F" w14:textId="6ED50D8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6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to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GDP.  </w:t>
      </w:r>
      <w:hyperlink r:id="rId11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https://www.ons.gov.uk/economy/governmentpublicsectorandtaxes/publicsectorfinance/timeseries/cpoa/pusf</w:t>
        </w:r>
      </w:hyperlink>
    </w:p>
    <w:p w14:paraId="43AD69C6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 </w:t>
      </w:r>
    </w:p>
    <w:p w14:paraId="6EBF969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701F308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Monetary</w:t>
      </w:r>
    </w:p>
    <w:p w14:paraId="30D54642" w14:textId="78D82B75" w:rsidR="007364EB" w:rsidRPr="00FD0043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(M1a, M1b):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Broad money, 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‘m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’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. </w:t>
      </w:r>
      <w:hyperlink r:id="rId12" w:anchor="BM" w:tgtFrame="_blank" w:history="1">
        <w:r w:rsidR="007364EB" w:rsidRPr="00FD0043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#BM</w:t>
        </w:r>
      </w:hyperlink>
      <w:r>
        <w:rPr>
          <w:rStyle w:val="Hyperlink"/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</w:t>
      </w:r>
    </w:p>
    <w:p w14:paraId="00F52F57" w14:textId="18EEA96C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(M2):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Inflation. </w:t>
      </w:r>
      <w:hyperlink r:id="rId13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https://www.ons.gov.uk/economy/inflationandpriceindices/timeseries/l55o/mm23</w:t>
        </w:r>
      </w:hyperlink>
    </w:p>
    <w:p w14:paraId="297C3E72" w14:textId="3C3E4AF8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>(M3): Bank rate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begin"/>
      </w:r>
      <w:ins w:id="0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 HYPERLINK "</w:instrText>
        </w:r>
      </w:ins>
      <w:r w:rsidRPr="003B0D6C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instrText>https://www.bankofengland.co.uk/boeapps/database/Bank-Rate.asp</w:instrText>
      </w:r>
      <w:ins w:id="1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" </w:instrText>
        </w:r>
      </w:ins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separate"/>
      </w:r>
      <w:r w:rsidRPr="00216815">
        <w:rPr>
          <w:rStyle w:val="Hyperlink"/>
          <w:rFonts w:ascii="Calibri" w:hAnsi="Calibri"/>
          <w:sz w:val="22"/>
          <w:szCs w:val="22"/>
          <w:bdr w:val="none" w:sz="0" w:space="0" w:color="auto" w:frame="1"/>
        </w:rPr>
        <w:t>https://www.bankofengland.co.uk/boeapps/database/Bank-Rate.asp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end"/>
      </w:r>
    </w:p>
    <w:p w14:paraId="1C89B1D6" w14:textId="3C5FC60B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 xml:space="preserve">(M4): Nominal GDP. </w:t>
      </w:r>
      <w:hyperlink r:id="rId14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</w:t>
      </w:r>
    </w:p>
    <w:p w14:paraId="4D087550" w14:textId="2EE0688D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(M5): USD to GBP. </w:t>
      </w:r>
      <w:hyperlink r:id="rId15" w:history="1">
        <w:r w:rsidR="00500C42" w:rsidRPr="008F63D3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https://www.ofx.com/en-gb/forex-news/historical-exchange-rates/yearly-average-rates/</w:t>
        </w:r>
      </w:hyperlink>
      <w:r w:rsidR="00500C42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(2017-2020) / </w:t>
      </w:r>
    </w:p>
    <w:p w14:paraId="7217A862" w14:textId="10A3BC87" w:rsidR="00500C42" w:rsidRDefault="00500C42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</w:p>
    <w:p w14:paraId="6665E1D2" w14:textId="77777777" w:rsidR="00766BE1" w:rsidRDefault="00500C42" w:rsidP="00766BE1"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(M6): CB independence</w:t>
      </w:r>
      <w:r w:rsidR="00C045D7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hyperlink r:id="rId16" w:tgtFrame="_blank" w:history="1">
        <w:r w:rsidR="00766BE1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https://www.bankofengland.co.uk/-/media/boe/files/speech/2020/what-has-central-bank-independence-ever-done-for-us-speech-by-andy-haldane.pdf?la=en&amp;hash=E89B59B9A236C37F6DCE94CDC567B38A52835813</w:t>
        </w:r>
      </w:hyperlink>
    </w:p>
    <w:p w14:paraId="74844382" w14:textId="0C779F63" w:rsidR="00500C42" w:rsidRDefault="00766BE1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14:paraId="697823A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0FD81E2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Labour market</w:t>
      </w:r>
    </w:p>
    <w:p w14:paraId="586C935E" w14:textId="09B5182C" w:rsidR="007364EB" w:rsidRPr="00433AE5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(LM1): </w:t>
      </w:r>
      <w:r w:rsidR="007364EB" w:rsidRPr="00433AE5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Unemployment.  </w:t>
      </w:r>
      <w:hyperlink r:id="rId17" w:tgtFrame="_blank" w:history="1">
        <w:r w:rsidR="007364EB"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https://www.ons.gov.uk/employmentandlabourmarket/peoplenotinwork/unemployment/timeseries/mgsx/lms</w:t>
        </w:r>
      </w:hyperlink>
    </w:p>
    <w:p w14:paraId="3613BB65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E08D80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lastRenderedPageBreak/>
        <w:t> </w:t>
      </w:r>
    </w:p>
    <w:p w14:paraId="245533B4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Growth and productivity</w:t>
      </w:r>
    </w:p>
    <w:p w14:paraId="4C614001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</w:pPr>
    </w:p>
    <w:p w14:paraId="73AD5714" w14:textId="4FBB146E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(GI1):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level. Real. </w:t>
      </w:r>
      <w:hyperlink r:id="rId18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</w:p>
    <w:p w14:paraId="5BF2A089" w14:textId="00896C99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(GI2):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growth. Real.  </w:t>
      </w:r>
      <w:hyperlink r:id="rId19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https://www.ons.gov.uk/economy/grossdomesticproductgdp/timeseries/ihyp/pn2</w:t>
        </w:r>
      </w:hyperlink>
    </w:p>
    <w:p w14:paraId="060594CB" w14:textId="1B1C20DF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(GI3): </w:t>
      </w:r>
      <w:proofErr w:type="spellStart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nDP</w:t>
      </w:r>
      <w:proofErr w:type="spellEnd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per capita, level.  </w:t>
      </w:r>
      <w:hyperlink r:id="rId20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https://www.ons.gov.uk/economy/grossdomesticproductgdp/timeseries/mwb6/ukea</w:t>
        </w:r>
      </w:hyperlink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  </w:t>
      </w:r>
    </w:p>
    <w:p w14:paraId="1F29EE3D" w14:textId="2E0CD3D7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(GI4):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Output per hour. </w:t>
      </w:r>
      <w:hyperlink r:id="rId21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https://www.ons.gov.uk/employmentandlabourmarket/peopleinwork/labourproductivity/timeseries/lzvb/prdy</w:t>
        </w:r>
      </w:hyperlink>
    </w:p>
    <w:p w14:paraId="26A5605F" w14:textId="3EB75996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(GI5):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Government consumption. </w:t>
      </w:r>
      <w:hyperlink r:id="rId22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https://www.ons.gov.uk/economy/grossdomesticproductgdp/timeseries/nmru/ukea</w:t>
        </w:r>
      </w:hyperlink>
    </w:p>
    <w:p w14:paraId="724EE6B4" w14:textId="35EF4DD4" w:rsidR="007364EB" w:rsidRDefault="007364EB"/>
    <w:p w14:paraId="3889A02C" w14:textId="12D28FE1" w:rsidR="002C2170" w:rsidRDefault="002C2170"/>
    <w:p w14:paraId="32E660B0" w14:textId="4B181162" w:rsidR="002C2170" w:rsidRDefault="002C2170"/>
    <w:p w14:paraId="5299E9C4" w14:textId="77777777" w:rsidR="002C2170" w:rsidRPr="007C4547" w:rsidRDefault="002C2170" w:rsidP="002C2170">
      <w:p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New charts. Here are all the things I think we need to make this a “complete” macro picture.  </w:t>
      </w:r>
    </w:p>
    <w:p w14:paraId="75A9F38B" w14:textId="77777777" w:rsidR="002C2170" w:rsidRPr="007C4547" w:rsidRDefault="002C2170" w:rsidP="002C2170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Interest rates. Chart with:</w:t>
      </w:r>
    </w:p>
    <w:p w14:paraId="13F1188E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00B050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Bank Rate (we have this file)</w:t>
      </w:r>
      <w:r w:rsidRPr="002C2170">
        <w:rPr>
          <w:rFonts w:ascii="Calibri" w:eastAsia="Times New Roman" w:hAnsi="Calibri" w:cs="Times New Roman"/>
          <w:color w:val="00B050"/>
          <w:sz w:val="22"/>
          <w:szCs w:val="22"/>
        </w:rPr>
        <w:t xml:space="preserve"> – M3</w:t>
      </w:r>
    </w:p>
    <w:p w14:paraId="2347B935" w14:textId="39D54451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UK government bond</w:t>
      </w:r>
      <w:r w:rsidRPr="002C2170">
        <w:rPr>
          <w:rFonts w:ascii="Calibri" w:eastAsia="Times New Roman" w:hAnsi="Calibri" w:cs="Times New Roman"/>
          <w:color w:val="00B050"/>
          <w:sz w:val="22"/>
          <w:szCs w:val="22"/>
        </w:rPr>
        <w:t xml:space="preserve"> (M</w:t>
      </w:r>
      <w:r w:rsidR="002E2F17">
        <w:rPr>
          <w:rFonts w:ascii="Calibri" w:eastAsia="Times New Roman" w:hAnsi="Calibri" w:cs="Times New Roman"/>
          <w:color w:val="00B050"/>
          <w:sz w:val="22"/>
          <w:szCs w:val="22"/>
        </w:rPr>
        <w:t>8</w:t>
      </w:r>
      <w:r w:rsidRPr="002C2170">
        <w:rPr>
          <w:rFonts w:ascii="Calibri" w:eastAsia="Times New Roman" w:hAnsi="Calibri" w:cs="Times New Roman"/>
          <w:color w:val="00B050"/>
          <w:sz w:val="22"/>
          <w:szCs w:val="22"/>
        </w:rPr>
        <w:t xml:space="preserve">): </w:t>
      </w:r>
      <w:r>
        <w:rPr>
          <w:rFonts w:ascii="Calibri" w:eastAsia="Times New Roman" w:hAnsi="Calibri" w:cs="Times New Roman"/>
          <w:color w:val="201F1E"/>
          <w:sz w:val="22"/>
          <w:szCs w:val="22"/>
        </w:rPr>
        <w:fldChar w:fldCharType="begin"/>
      </w:r>
      <w:ins w:id="2" w:author="Charlie Meyrick" w:date="2021-03-23T15:56:00Z">
        <w:r>
          <w:rPr>
            <w:rFonts w:ascii="Calibri" w:eastAsia="Times New Roman" w:hAnsi="Calibri" w:cs="Times New Roman"/>
            <w:color w:val="201F1E"/>
            <w:sz w:val="22"/>
            <w:szCs w:val="22"/>
          </w:rPr>
          <w:instrText xml:space="preserve"> HYPERLINK "</w:instrText>
        </w:r>
      </w:ins>
      <w:r w:rsidRPr="002C2170">
        <w:rPr>
          <w:rFonts w:ascii="Calibri" w:eastAsia="Times New Roman" w:hAnsi="Calibri" w:cs="Times New Roman"/>
          <w:color w:val="201F1E"/>
          <w:sz w:val="22"/>
          <w:szCs w:val="22"/>
        </w:rPr>
        <w:instrText>http://www.bankofengland.co.uk/boeapps/iadb/index.asp?Travel=NIxIRx&amp;levels=1&amp;XNotes=Y&amp;G0Xtop.x=37&amp;G0Xtop.y=10&amp;C=7U9&amp;XNotes2=Y&amp;Nodes=X4051X4052X4053X4058X3687X3764X3765&amp;SectionRequired=I&amp;HideNums=-1&amp;ExtraInfo=true#BM</w:instrText>
      </w:r>
      <w:ins w:id="3" w:author="Charlie Meyrick" w:date="2021-03-23T15:56:00Z">
        <w:r>
          <w:rPr>
            <w:rFonts w:ascii="Calibri" w:eastAsia="Times New Roman" w:hAnsi="Calibri" w:cs="Times New Roman"/>
            <w:color w:val="201F1E"/>
            <w:sz w:val="22"/>
            <w:szCs w:val="22"/>
          </w:rPr>
          <w:instrText xml:space="preserve">" </w:instrText>
        </w:r>
      </w:ins>
      <w:r>
        <w:rPr>
          <w:rFonts w:ascii="Calibri" w:eastAsia="Times New Roman" w:hAnsi="Calibri" w:cs="Times New Roman"/>
          <w:color w:val="201F1E"/>
          <w:sz w:val="22"/>
          <w:szCs w:val="22"/>
        </w:rPr>
        <w:fldChar w:fldCharType="separate"/>
      </w:r>
      <w:r w:rsidRPr="008F63D3">
        <w:rPr>
          <w:rStyle w:val="Hyperlink"/>
          <w:rFonts w:ascii="Calibri" w:eastAsia="Times New Roman" w:hAnsi="Calibri" w:cs="Times New Roman"/>
          <w:sz w:val="22"/>
          <w:szCs w:val="22"/>
        </w:rPr>
        <w:t>http://www.bankofengland.co.uk/boeapps/iadb/index.asp?Travel=NIxIRx&amp;levels=1&amp;XNotes=Y&amp;G0Xtop.x=37&amp;G0Xtop.y=10&amp;C=7U9&amp;XNotes2=Y&amp;Nodes=X4051X4052X4053X4058X3687X3764X3765&amp;SectionRequired=I&amp;HideNums=-1&amp;ExtraInfo=true#BM</w:t>
      </w:r>
      <w:r>
        <w:rPr>
          <w:rFonts w:ascii="Calibri" w:eastAsia="Times New Roman" w:hAnsi="Calibri" w:cs="Times New Roman"/>
          <w:color w:val="201F1E"/>
          <w:sz w:val="22"/>
          <w:szCs w:val="22"/>
        </w:rPr>
        <w:fldChar w:fldCharType="end"/>
      </w:r>
      <w:r>
        <w:rPr>
          <w:rFonts w:ascii="Calibri" w:eastAsia="Times New Roman" w:hAnsi="Calibri" w:cs="Times New Roman"/>
          <w:color w:val="201F1E"/>
          <w:sz w:val="22"/>
          <w:szCs w:val="22"/>
        </w:rPr>
        <w:t xml:space="preserve"> </w:t>
      </w:r>
    </w:p>
    <w:p w14:paraId="1198F3E2" w14:textId="3EAA6308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00B050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iii.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A PNFC bond. (</w:t>
      </w:r>
      <w:proofErr w:type="gramStart"/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i.e.</w:t>
      </w:r>
      <w:proofErr w:type="gramEnd"/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 xml:space="preserve"> a company bond)</w:t>
      </w:r>
      <w:r w:rsidR="0085533B">
        <w:rPr>
          <w:rFonts w:ascii="Calibri" w:eastAsia="Times New Roman" w:hAnsi="Calibri" w:cs="Times New Roman"/>
          <w:color w:val="00B050"/>
          <w:sz w:val="22"/>
          <w:szCs w:val="22"/>
        </w:rPr>
        <w:t xml:space="preserve"> (M</w:t>
      </w:r>
      <w:r w:rsidR="002E2F17">
        <w:rPr>
          <w:rFonts w:ascii="Calibri" w:eastAsia="Times New Roman" w:hAnsi="Calibri" w:cs="Times New Roman"/>
          <w:color w:val="00B050"/>
          <w:sz w:val="22"/>
          <w:szCs w:val="22"/>
        </w:rPr>
        <w:t>9</w:t>
      </w:r>
      <w:r w:rsidR="0085533B">
        <w:rPr>
          <w:rFonts w:ascii="Calibri" w:eastAsia="Times New Roman" w:hAnsi="Calibri" w:cs="Times New Roman"/>
          <w:color w:val="00B050"/>
          <w:sz w:val="22"/>
          <w:szCs w:val="22"/>
        </w:rPr>
        <w:t xml:space="preserve">): </w:t>
      </w:r>
      <w:hyperlink r:id="rId23" w:history="1">
        <w:r w:rsidR="0085533B" w:rsidRPr="008F63D3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www.bankofengland.co.uk/boeapps/database/fromshowcolumns.asp?Travel=NIxAZxSUx&amp;FromSeries=1&amp;ToSeries=50&amp;DAT=RNG&amp;FD=1&amp;FM=Jan&amp;FY=1963&amp;TD=31&amp;TM=Dec&amp;TY=2021&amp;FNY=Y&amp;CSVF=TT&amp;html.x=66&amp;html.y=26&amp;SeriesCodes=CFMBJ72&amp;UsingCodes=Y&amp;Filter=N&amp;title=CFMBJ72&amp;VPD=Y</w:t>
        </w:r>
      </w:hyperlink>
      <w:r w:rsidR="0085533B">
        <w:rPr>
          <w:rFonts w:ascii="Calibri" w:eastAsia="Times New Roman" w:hAnsi="Calibri" w:cs="Times New Roman"/>
          <w:color w:val="00B050"/>
          <w:sz w:val="22"/>
          <w:szCs w:val="22"/>
        </w:rPr>
        <w:t xml:space="preserve"> </w:t>
      </w:r>
    </w:p>
    <w:p w14:paraId="33D0DF79" w14:textId="69018320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iv.</w:t>
      </w:r>
      <w:r w:rsidRPr="007C4547">
        <w:rPr>
          <w:rFonts w:ascii="Times New Roman" w:eastAsia="Times New Roman" w:hAnsi="Times New Roman" w:cs="Times New Roman"/>
          <w:color w:val="00B050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00B050"/>
          <w:sz w:val="22"/>
          <w:szCs w:val="22"/>
        </w:rPr>
        <w:t>HH mortgage rate.</w:t>
      </w:r>
      <w:r w:rsidR="0085533B" w:rsidRPr="001B0C78">
        <w:rPr>
          <w:rFonts w:ascii="Calibri" w:eastAsia="Times New Roman" w:hAnsi="Calibri" w:cs="Times New Roman"/>
          <w:color w:val="00B050"/>
          <w:sz w:val="22"/>
          <w:szCs w:val="22"/>
        </w:rPr>
        <w:t xml:space="preserve"> (M</w:t>
      </w:r>
      <w:r w:rsidR="002E2F17">
        <w:rPr>
          <w:rFonts w:ascii="Calibri" w:eastAsia="Times New Roman" w:hAnsi="Calibri" w:cs="Times New Roman"/>
          <w:color w:val="00B050"/>
          <w:sz w:val="22"/>
          <w:szCs w:val="22"/>
        </w:rPr>
        <w:t>10</w:t>
      </w:r>
      <w:r w:rsidR="0085533B" w:rsidRPr="001B0C78">
        <w:rPr>
          <w:rFonts w:ascii="Calibri" w:eastAsia="Times New Roman" w:hAnsi="Calibri" w:cs="Times New Roman"/>
          <w:color w:val="00B050"/>
          <w:sz w:val="22"/>
          <w:szCs w:val="22"/>
        </w:rPr>
        <w:t xml:space="preserve">): </w:t>
      </w:r>
      <w:hyperlink r:id="rId24" w:history="1">
        <w:r w:rsidR="0085533B" w:rsidRPr="008F63D3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www.bankofengland.co.uk/boeapps/database/fromshowcolumns.asp?Travel=NIxAZxSUx&amp;FromSeries=1&amp;ToSeries=50&amp;DAT=RNG&amp;FD=1&amp;FM=Jan&amp;FY=2006&amp;TD=31&amp;TM=Dec&amp;TY=2025&amp;FNY=Y&amp;CSVF=TT&amp;html.x=66&amp;html.y=26&amp;SeriesCodes=CFMBX2D&amp;UsingCodes=Y&amp;Filter=N&amp;title=CFMBX2D&amp;VPD=Y</w:t>
        </w:r>
      </w:hyperlink>
      <w:r w:rsidR="0085533B">
        <w:rPr>
          <w:rFonts w:ascii="Calibri" w:eastAsia="Times New Roman" w:hAnsi="Calibri" w:cs="Times New Roman"/>
          <w:color w:val="201F1E"/>
          <w:sz w:val="22"/>
          <w:szCs w:val="22"/>
        </w:rPr>
        <w:t xml:space="preserve"> </w:t>
      </w:r>
    </w:p>
    <w:p w14:paraId="6F19EB89" w14:textId="77777777" w:rsidR="002C2170" w:rsidRPr="007C4547" w:rsidRDefault="002C2170" w:rsidP="002C2170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Credit supply.</w:t>
      </w:r>
    </w:p>
    <w:p w14:paraId="506DEB04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Lending outstanding to firms.</w:t>
      </w:r>
    </w:p>
    <w:p w14:paraId="23DDE939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Lending outstanding to households.</w:t>
      </w:r>
    </w:p>
    <w:p w14:paraId="1348F159" w14:textId="77777777" w:rsidR="002C2170" w:rsidRPr="007C4547" w:rsidRDefault="002C2170" w:rsidP="002C2170">
      <w:pPr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Trade. Current account.</w:t>
      </w:r>
    </w:p>
    <w:p w14:paraId="705F9B4D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Exports and Imports. Goods and services. (</w:t>
      </w:r>
      <w:proofErr w:type="gramStart"/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i.e.</w:t>
      </w:r>
      <w:proofErr w:type="gramEnd"/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 xml:space="preserve"> 4 series). Stacked bar.  </w:t>
      </w:r>
    </w:p>
    <w:p w14:paraId="1ED5CD1D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Current account.</w:t>
      </w:r>
    </w:p>
    <w:p w14:paraId="0B2A99FF" w14:textId="77777777" w:rsidR="002C2170" w:rsidRPr="007C4547" w:rsidRDefault="002C2170" w:rsidP="002C2170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Asset prices and wealth inequality.</w:t>
      </w:r>
    </w:p>
    <w:p w14:paraId="7C62718C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Here I am not 100% the best way to show, so this is one to do some digging on. Is there a chart of the share of wealth held by the top 10%?</w:t>
      </w:r>
    </w:p>
    <w:p w14:paraId="67AB049D" w14:textId="77777777" w:rsidR="002C2170" w:rsidRPr="007C4547" w:rsidRDefault="002C2170" w:rsidP="002C2170">
      <w:pPr>
        <w:numPr>
          <w:ilvl w:val="1"/>
          <w:numId w:val="5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New money.</w:t>
      </w:r>
    </w:p>
    <w:p w14:paraId="26DCE583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Bitcoin.  Over time. We have this.</w:t>
      </w:r>
    </w:p>
    <w:p w14:paraId="035D8A57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Stable coin.  DAI, USDT (tether). Or similar.</w:t>
      </w:r>
    </w:p>
    <w:p w14:paraId="3690E47A" w14:textId="77777777" w:rsidR="002C2170" w:rsidRPr="007C4547" w:rsidRDefault="002C2170" w:rsidP="002C2170">
      <w:pPr>
        <w:numPr>
          <w:ilvl w:val="1"/>
          <w:numId w:val="6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Income inequality.</w:t>
      </w:r>
    </w:p>
    <w:p w14:paraId="6F99F0FD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GINI coefficient over time.</w:t>
      </w:r>
    </w:p>
    <w:p w14:paraId="7FBEFD7C" w14:textId="77777777" w:rsidR="002C2170" w:rsidRPr="007C4547" w:rsidRDefault="002C2170" w:rsidP="002C2170">
      <w:pPr>
        <w:numPr>
          <w:ilvl w:val="1"/>
          <w:numId w:val="7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lastRenderedPageBreak/>
        <w:t>Labour market.</w:t>
      </w:r>
    </w:p>
    <w:p w14:paraId="5D0F8DAF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Other employment measures.</w:t>
      </w:r>
    </w:p>
    <w:p w14:paraId="38BB545B" w14:textId="77777777" w:rsidR="002C2170" w:rsidRPr="007C4547" w:rsidRDefault="002C2170" w:rsidP="002C2170">
      <w:pPr>
        <w:numPr>
          <w:ilvl w:val="3"/>
          <w:numId w:val="8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Youth unemployment.</w:t>
      </w:r>
    </w:p>
    <w:p w14:paraId="05A0027A" w14:textId="77777777" w:rsidR="002C2170" w:rsidRPr="007C4547" w:rsidRDefault="002C2170" w:rsidP="002C2170">
      <w:pPr>
        <w:numPr>
          <w:ilvl w:val="3"/>
          <w:numId w:val="8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Inactivity rate</w:t>
      </w:r>
    </w:p>
    <w:p w14:paraId="668BA682" w14:textId="77777777" w:rsidR="002C2170" w:rsidRPr="007C4547" w:rsidRDefault="002C2170" w:rsidP="002C2170">
      <w:pPr>
        <w:numPr>
          <w:ilvl w:val="3"/>
          <w:numId w:val="8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Employment rate.</w:t>
      </w:r>
    </w:p>
    <w:p w14:paraId="167FBF2B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Pay measures.</w:t>
      </w:r>
    </w:p>
    <w:p w14:paraId="3DD5845A" w14:textId="77777777" w:rsidR="002C2170" w:rsidRPr="007C4547" w:rsidRDefault="002C2170" w:rsidP="002C2170">
      <w:pPr>
        <w:numPr>
          <w:ilvl w:val="3"/>
          <w:numId w:val="9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Men’s pay</w:t>
      </w:r>
    </w:p>
    <w:p w14:paraId="43433F38" w14:textId="77777777" w:rsidR="002C2170" w:rsidRPr="007C4547" w:rsidRDefault="002C2170" w:rsidP="002C2170">
      <w:pPr>
        <w:numPr>
          <w:ilvl w:val="3"/>
          <w:numId w:val="9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Women’s pay.</w:t>
      </w:r>
    </w:p>
    <w:p w14:paraId="05DD2EF9" w14:textId="77777777" w:rsidR="002C2170" w:rsidRPr="007C4547" w:rsidRDefault="002C2170" w:rsidP="002C2170">
      <w:pPr>
        <w:shd w:val="clear" w:color="auto" w:fill="FFFFFF"/>
        <w:ind w:left="2160" w:hanging="2160"/>
        <w:rPr>
          <w:rFonts w:ascii="Calibri" w:eastAsia="Times New Roman" w:hAnsi="Calibri" w:cs="Times New Roman"/>
          <w:color w:val="201F1E"/>
          <w:sz w:val="22"/>
          <w:szCs w:val="22"/>
        </w:rPr>
      </w:pP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                                               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iii.</w:t>
      </w:r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</w:t>
      </w:r>
      <w:proofErr w:type="gramStart"/>
      <w:r w:rsidRPr="007C4547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</w:t>
      </w:r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“</w:t>
      </w:r>
      <w:proofErr w:type="gramEnd"/>
      <w:r w:rsidRPr="007C4547">
        <w:rPr>
          <w:rFonts w:ascii="Calibri" w:eastAsia="Times New Roman" w:hAnsi="Calibri" w:cs="Times New Roman"/>
          <w:color w:val="201F1E"/>
          <w:sz w:val="22"/>
          <w:szCs w:val="22"/>
        </w:rPr>
        <w:t>Slack” measures.</w:t>
      </w:r>
    </w:p>
    <w:p w14:paraId="115FC1F4" w14:textId="77777777" w:rsidR="002C2170" w:rsidRPr="007C4547" w:rsidRDefault="002C2170" w:rsidP="002C2170">
      <w:pPr>
        <w:numPr>
          <w:ilvl w:val="3"/>
          <w:numId w:val="10"/>
        </w:num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Vacancies.</w:t>
      </w:r>
    </w:p>
    <w:p w14:paraId="21A069A9" w14:textId="77777777" w:rsidR="002C2170" w:rsidRPr="007C4547" w:rsidRDefault="002C2170" w:rsidP="002C2170">
      <w:pPr>
        <w:shd w:val="clear" w:color="auto" w:fill="FFFFFF"/>
        <w:rPr>
          <w:rFonts w:ascii="Calibri" w:eastAsia="Times New Roman" w:hAnsi="Calibri" w:cs="Segoe UI"/>
          <w:color w:val="201F1E"/>
          <w:sz w:val="22"/>
          <w:szCs w:val="22"/>
        </w:rPr>
      </w:pPr>
      <w:r w:rsidRPr="007C4547">
        <w:rPr>
          <w:rFonts w:ascii="Calibri" w:eastAsia="Times New Roman" w:hAnsi="Calibri" w:cs="Segoe UI"/>
          <w:color w:val="201F1E"/>
          <w:sz w:val="22"/>
          <w:szCs w:val="22"/>
        </w:rPr>
        <w:t>Green / carbon.  One done with the above, I would like to start on a “green” dashboard. We should have a read and brainstorm for what the metrics should be.</w:t>
      </w:r>
    </w:p>
    <w:p w14:paraId="755FC772" w14:textId="77777777" w:rsidR="002C2170" w:rsidRDefault="002C2170"/>
    <w:sectPr w:rsidR="002C2170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8E2"/>
    <w:multiLevelType w:val="multilevel"/>
    <w:tmpl w:val="1BAE4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76A"/>
    <w:multiLevelType w:val="multilevel"/>
    <w:tmpl w:val="EA58D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253FD"/>
    <w:multiLevelType w:val="multilevel"/>
    <w:tmpl w:val="90904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8494E"/>
    <w:multiLevelType w:val="multilevel"/>
    <w:tmpl w:val="DBDC4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658CC"/>
    <w:multiLevelType w:val="multilevel"/>
    <w:tmpl w:val="A0C67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06437"/>
    <w:multiLevelType w:val="multilevel"/>
    <w:tmpl w:val="9A961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21BBD"/>
    <w:multiLevelType w:val="multilevel"/>
    <w:tmpl w:val="CC4C3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32F24"/>
    <w:multiLevelType w:val="multilevel"/>
    <w:tmpl w:val="660A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770FD"/>
    <w:multiLevelType w:val="multilevel"/>
    <w:tmpl w:val="CCE03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545FB3"/>
    <w:multiLevelType w:val="multilevel"/>
    <w:tmpl w:val="29ACF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 Meyrick">
    <w15:presenceInfo w15:providerId="Windows Live" w15:userId="4dc0d1c6d9e01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B"/>
    <w:rsid w:val="000B14B4"/>
    <w:rsid w:val="001B0C78"/>
    <w:rsid w:val="001E3647"/>
    <w:rsid w:val="00207586"/>
    <w:rsid w:val="002C2170"/>
    <w:rsid w:val="002E2F17"/>
    <w:rsid w:val="00373A22"/>
    <w:rsid w:val="003B0D6C"/>
    <w:rsid w:val="004252ED"/>
    <w:rsid w:val="00433AE5"/>
    <w:rsid w:val="00500C42"/>
    <w:rsid w:val="005A3E9E"/>
    <w:rsid w:val="007364EB"/>
    <w:rsid w:val="00766BE1"/>
    <w:rsid w:val="0085533B"/>
    <w:rsid w:val="008A5F4B"/>
    <w:rsid w:val="00C045D7"/>
    <w:rsid w:val="00EE7676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55F5"/>
  <w15:chartTrackingRefBased/>
  <w15:docId w15:val="{3E9726F9-961C-7A4F-84FF-46294309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6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governmentpublicsectorandtaxes/publicsectorfinance/timeseries/anlv" TargetMode="External"/><Relationship Id="rId13" Type="http://schemas.openxmlformats.org/officeDocument/2006/relationships/hyperlink" Target="https://www.ons.gov.uk/economy/inflationandpriceindices/timeseries/l55o/mm23" TargetMode="External"/><Relationship Id="rId18" Type="http://schemas.openxmlformats.org/officeDocument/2006/relationships/hyperlink" Target="https://www.ons.gov.uk/economy/grossdomesticproductgdp/timeseries/abmi/pn2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www.ons.gov.uk/employmentandlabourmarket/peopleinwork/labourproductivity/timeseries/lzvb/prdy" TargetMode="External"/><Relationship Id="rId7" Type="http://schemas.openxmlformats.org/officeDocument/2006/relationships/hyperlink" Target="https://www.ons.gov.uk/economy/governmentpublicsectorandtaxes/publicsectorfinance/timeseries/mf6u/pusf" TargetMode="External"/><Relationship Id="rId12" Type="http://schemas.openxmlformats.org/officeDocument/2006/relationships/hyperlink" Target="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" TargetMode="External"/><Relationship Id="rId17" Type="http://schemas.openxmlformats.org/officeDocument/2006/relationships/hyperlink" Target="https://www.ons.gov.uk/employmentandlabourmarket/peoplenotinwork/unemployment/timeseries/mgsx/lm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nkofengland.co.uk/-/media/boe/files/speech/2020/what-has-central-bank-independence-ever-done-for-us-speech-by-andy-haldane.pdf?la=en&amp;hash=E89B59B9A236C37F6DCE94CDC567B38A52835813" TargetMode="External"/><Relationship Id="rId20" Type="http://schemas.openxmlformats.org/officeDocument/2006/relationships/hyperlink" Target="https://www.ons.gov.uk/economy/grossdomesticproductgdp/timeseries/mwb6/uk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s.gov.uk/economy/governmentpublicsectorandtaxes/publicsectorfinance/timeseries/mf6r/pusf" TargetMode="External"/><Relationship Id="rId11" Type="http://schemas.openxmlformats.org/officeDocument/2006/relationships/hyperlink" Target="https://www.ons.gov.uk/economy/governmentpublicsectorandtaxes/publicsectorfinance/timeseries/cpoa/pusf" TargetMode="External"/><Relationship Id="rId24" Type="http://schemas.openxmlformats.org/officeDocument/2006/relationships/hyperlink" Target="https://www.bankofengland.co.uk/boeapps/database/fromshowcolumns.asp?Travel=NIxAZxSUx&amp;FromSeries=1&amp;ToSeries=50&amp;DAT=RNG&amp;FD=1&amp;FM=Jan&amp;FY=2006&amp;TD=31&amp;TM=Dec&amp;TY=2025&amp;FNY=Y&amp;CSVF=TT&amp;html.x=66&amp;html.y=26&amp;SeriesCodes=CFMBX2D&amp;UsingCodes=Y&amp;Filter=N&amp;title=CFMBX2D&amp;VPD=Y" TargetMode="External"/><Relationship Id="rId5" Type="http://schemas.openxmlformats.org/officeDocument/2006/relationships/hyperlink" Target="https://www.ons.gov.uk/economy/governmentpublicsectorandtaxes/publicsectorfinance/datasets/publicsectorfinances" TargetMode="External"/><Relationship Id="rId15" Type="http://schemas.openxmlformats.org/officeDocument/2006/relationships/hyperlink" Target="https://www.ofx.com/en-gb/forex-news/historical-exchange-rates/yearly-average-rates/" TargetMode="External"/><Relationship Id="rId23" Type="http://schemas.openxmlformats.org/officeDocument/2006/relationships/hyperlink" Target="https://www.bankofengland.co.uk/boeapps/database/fromshowcolumns.asp?Travel=NIxAZxSUx&amp;FromSeries=1&amp;ToSeries=50&amp;DAT=RNG&amp;FD=1&amp;FM=Jan&amp;FY=1963&amp;TD=31&amp;TM=Dec&amp;TY=2021&amp;FNY=Y&amp;CSVF=TT&amp;html.x=66&amp;html.y=26&amp;SeriesCodes=CFMBJ72&amp;UsingCodes=Y&amp;Filter=N&amp;title=CFMBJ72&amp;VPD=Y" TargetMode="External"/><Relationship Id="rId10" Type="http://schemas.openxmlformats.org/officeDocument/2006/relationships/hyperlink" Target="https://www.ons.gov.uk/economy/governmentpublicsectorandtaxes/publicsectorfinance/timeseries/bkqk/pusf" TargetMode="External"/><Relationship Id="rId19" Type="http://schemas.openxmlformats.org/officeDocument/2006/relationships/hyperlink" Target="https://www.ons.gov.uk/economy/grossdomesticproductgdp/timeseries/ihyp/p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s.gov.uk/economy/governmentpublicsectorandtaxes/publicsectorfinance/timeseries/jw2v" TargetMode="External"/><Relationship Id="rId14" Type="http://schemas.openxmlformats.org/officeDocument/2006/relationships/hyperlink" Target="https://www.ons.gov.uk/economy/grossdomesticproductgdp/timeseries/abmi/pn2" TargetMode="External"/><Relationship Id="rId22" Type="http://schemas.openxmlformats.org/officeDocument/2006/relationships/hyperlink" Target="https://www.ons.gov.uk/economy/grossdomesticproductgdp/timeseries/nmru/uke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6</cp:revision>
  <dcterms:created xsi:type="dcterms:W3CDTF">2021-03-11T15:55:00Z</dcterms:created>
  <dcterms:modified xsi:type="dcterms:W3CDTF">2021-03-23T17:05:00Z</dcterms:modified>
</cp:coreProperties>
</file>