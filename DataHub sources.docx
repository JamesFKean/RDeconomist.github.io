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7EE18" w14:textId="63EACA08" w:rsidR="0093766E" w:rsidRDefault="007364EB">
      <w:r>
        <w:t>Data hub stuff</w:t>
      </w:r>
    </w:p>
    <w:p w14:paraId="41557BDC" w14:textId="077D706E" w:rsidR="007364EB" w:rsidRDefault="007364EB"/>
    <w:p w14:paraId="324896AC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i/>
          <w:iCs/>
          <w:color w:val="201F1E"/>
          <w:sz w:val="22"/>
          <w:szCs w:val="22"/>
          <w:u w:val="single"/>
          <w:bdr w:val="none" w:sz="0" w:space="0" w:color="auto" w:frame="1"/>
        </w:rPr>
        <w:t>Fiscal</w:t>
      </w:r>
    </w:p>
    <w:p w14:paraId="25C92020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b/>
          <w:bCs/>
          <w:color w:val="201F1E"/>
          <w:sz w:val="22"/>
          <w:szCs w:val="22"/>
          <w:bdr w:val="none" w:sz="0" w:space="0" w:color="auto" w:frame="1"/>
        </w:rPr>
        <w:t>Master Data Set</w:t>
      </w: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>.  Public sector finances time series:  </w:t>
      </w:r>
      <w:hyperlink r:id="rId4" w:tgtFrame="_blank" w:history="1">
        <w:r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https://www.ons.gov.uk/economy/governmentpublicsectorandtaxes/publicsectorfinance/datasets/publicsectorfinances</w:t>
        </w:r>
      </w:hyperlink>
    </w:p>
    <w:p w14:paraId="2FE224B9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> </w:t>
      </w:r>
    </w:p>
    <w:p w14:paraId="11A7906C" w14:textId="77777777" w:rsidR="007364EB" w:rsidRPr="00EE7676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1 Tax revenues £.  </w:t>
      </w:r>
      <w:hyperlink r:id="rId5" w:tgtFrame="_blank" w:history="1">
        <w:r w:rsidRPr="00EE7676">
          <w:rPr>
            <w:rStyle w:val="Hyperlink"/>
            <w:rFonts w:ascii="Calibri" w:hAnsi="Calibri"/>
            <w:color w:val="538135" w:themeColor="accent6" w:themeShade="BF"/>
            <w:sz w:val="22"/>
            <w:szCs w:val="22"/>
            <w:bdr w:val="none" w:sz="0" w:space="0" w:color="auto" w:frame="1"/>
          </w:rPr>
          <w:t>https://www.ons.gov.uk/economy/gov</w:t>
        </w:r>
        <w:r w:rsidRPr="00EE7676">
          <w:rPr>
            <w:rStyle w:val="Hyperlink"/>
            <w:rFonts w:ascii="Calibri" w:hAnsi="Calibri"/>
            <w:color w:val="538135" w:themeColor="accent6" w:themeShade="BF"/>
            <w:sz w:val="22"/>
            <w:szCs w:val="22"/>
            <w:bdr w:val="none" w:sz="0" w:space="0" w:color="auto" w:frame="1"/>
          </w:rPr>
          <w:t>e</w:t>
        </w:r>
        <w:r w:rsidRPr="00EE7676">
          <w:rPr>
            <w:rStyle w:val="Hyperlink"/>
            <w:rFonts w:ascii="Calibri" w:hAnsi="Calibri"/>
            <w:color w:val="538135" w:themeColor="accent6" w:themeShade="BF"/>
            <w:sz w:val="22"/>
            <w:szCs w:val="22"/>
            <w:bdr w:val="none" w:sz="0" w:space="0" w:color="auto" w:frame="1"/>
          </w:rPr>
          <w:t>rnmentpublicsectorandtaxes/publicsectorfinance/timeseries/mf6r/pusf</w:t>
        </w:r>
      </w:hyperlink>
    </w:p>
    <w:p w14:paraId="645C3016" w14:textId="77777777" w:rsidR="007364EB" w:rsidRPr="00EE7676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2 Public spending £. </w:t>
      </w:r>
      <w:hyperlink r:id="rId6" w:tgtFrame="_blank" w:history="1">
        <w:r w:rsidRPr="00EE7676">
          <w:rPr>
            <w:rStyle w:val="Hyperlink"/>
            <w:rFonts w:ascii="Calibri" w:hAnsi="Calibri"/>
            <w:color w:val="538135" w:themeColor="accent6" w:themeShade="BF"/>
            <w:sz w:val="22"/>
            <w:szCs w:val="22"/>
            <w:bdr w:val="none" w:sz="0" w:space="0" w:color="auto" w:frame="1"/>
          </w:rPr>
          <w:t>https://www.ons.gov.uk/economy/governmentpublicsectorandtaxes/publicsectorfinance/timeseries/mf6u/pusf</w:t>
        </w:r>
      </w:hyperlink>
    </w:p>
    <w:p w14:paraId="3FADA651" w14:textId="77777777" w:rsidR="007364EB" w:rsidRPr="00EE7676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3 Deficit, £.  </w:t>
      </w:r>
      <w:hyperlink r:id="rId7" w:tgtFrame="_blank" w:history="1">
        <w:r w:rsidRPr="00EE7676">
          <w:rPr>
            <w:rStyle w:val="Hyperlink"/>
            <w:rFonts w:ascii="Calibri" w:hAnsi="Calibri"/>
            <w:color w:val="538135" w:themeColor="accent6" w:themeShade="BF"/>
            <w:sz w:val="22"/>
            <w:szCs w:val="22"/>
            <w:bdr w:val="none" w:sz="0" w:space="0" w:color="auto" w:frame="1"/>
          </w:rPr>
          <w:t>https://www.ons.gov.uk/economy/governmentpublicsectorandtaxes/publicsectorfinance/timeseries/anlv</w:t>
        </w:r>
      </w:hyperlink>
    </w:p>
    <w:p w14:paraId="03D2419A" w14:textId="77777777" w:rsidR="007364EB" w:rsidRPr="00EE7676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4 Deficit to GDP ratio.  </w:t>
      </w:r>
      <w:hyperlink r:id="rId8" w:tgtFrame="_blank" w:history="1">
        <w:r w:rsidRPr="00EE7676">
          <w:rPr>
            <w:rStyle w:val="Hyperlink"/>
            <w:rFonts w:ascii="Calibri" w:hAnsi="Calibri"/>
            <w:color w:val="538135" w:themeColor="accent6" w:themeShade="BF"/>
            <w:sz w:val="22"/>
            <w:szCs w:val="22"/>
            <w:bdr w:val="none" w:sz="0" w:space="0" w:color="auto" w:frame="1"/>
          </w:rPr>
          <w:t>https://www.ons.gov.uk/economy/governmentpublicsectorandtaxes/publicsectorfinance/timeseries/jw2v</w:t>
        </w:r>
      </w:hyperlink>
    </w:p>
    <w:p w14:paraId="342B720F" w14:textId="77777777" w:rsidR="007364EB" w:rsidRPr="00EE7676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5 Debt. Level £.  </w:t>
      </w:r>
      <w:hyperlink r:id="rId9" w:tgtFrame="_blank" w:history="1">
        <w:r w:rsidRPr="00EE7676">
          <w:rPr>
            <w:rStyle w:val="Hyperlink"/>
            <w:rFonts w:ascii="Calibri" w:hAnsi="Calibri"/>
            <w:color w:val="538135" w:themeColor="accent6" w:themeShade="BF"/>
            <w:sz w:val="22"/>
            <w:szCs w:val="22"/>
            <w:bdr w:val="none" w:sz="0" w:space="0" w:color="auto" w:frame="1"/>
          </w:rPr>
          <w:t>https://www.ons.g</w:t>
        </w:r>
        <w:r w:rsidRPr="00EE7676">
          <w:rPr>
            <w:rStyle w:val="Hyperlink"/>
            <w:rFonts w:ascii="Calibri" w:hAnsi="Calibri"/>
            <w:color w:val="538135" w:themeColor="accent6" w:themeShade="BF"/>
            <w:sz w:val="22"/>
            <w:szCs w:val="22"/>
            <w:bdr w:val="none" w:sz="0" w:space="0" w:color="auto" w:frame="1"/>
          </w:rPr>
          <w:t>o</w:t>
        </w:r>
        <w:r w:rsidRPr="00EE7676">
          <w:rPr>
            <w:rStyle w:val="Hyperlink"/>
            <w:rFonts w:ascii="Calibri" w:hAnsi="Calibri"/>
            <w:color w:val="538135" w:themeColor="accent6" w:themeShade="BF"/>
            <w:sz w:val="22"/>
            <w:szCs w:val="22"/>
            <w:bdr w:val="none" w:sz="0" w:space="0" w:color="auto" w:frame="1"/>
          </w:rPr>
          <w:t>v.uk/economy/governmentpublicsectorandtaxes/publicsectorfinance/timeseries/bkqk/pusf</w:t>
        </w:r>
      </w:hyperlink>
    </w:p>
    <w:p w14:paraId="01C37D5F" w14:textId="77777777" w:rsidR="007364EB" w:rsidRPr="00EE7676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6. Debt to GDP.  </w:t>
      </w:r>
      <w:hyperlink r:id="rId10" w:tgtFrame="_blank" w:history="1">
        <w:r w:rsidRPr="00EE7676">
          <w:rPr>
            <w:rStyle w:val="Hyperlink"/>
            <w:rFonts w:ascii="Calibri" w:hAnsi="Calibri"/>
            <w:color w:val="538135" w:themeColor="accent6" w:themeShade="BF"/>
            <w:sz w:val="22"/>
            <w:szCs w:val="22"/>
            <w:bdr w:val="none" w:sz="0" w:space="0" w:color="auto" w:frame="1"/>
          </w:rPr>
          <w:t>https://www.ons.gov.uk/economy/governmentpublicsectorandtaxes/publicsectorfinance/timeseries/cpoa/pusf</w:t>
        </w:r>
      </w:hyperlink>
    </w:p>
    <w:p w14:paraId="43AD69C6" w14:textId="77777777" w:rsidR="007364EB" w:rsidRPr="00EE7676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EE7676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 </w:t>
      </w:r>
    </w:p>
    <w:p w14:paraId="6EBF969D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> </w:t>
      </w:r>
    </w:p>
    <w:p w14:paraId="4701F308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i/>
          <w:iCs/>
          <w:color w:val="201F1E"/>
          <w:sz w:val="22"/>
          <w:szCs w:val="22"/>
          <w:u w:val="single"/>
          <w:bdr w:val="none" w:sz="0" w:space="0" w:color="auto" w:frame="1"/>
        </w:rPr>
        <w:t>Monetary</w:t>
      </w:r>
    </w:p>
    <w:p w14:paraId="30D54642" w14:textId="77777777" w:rsidR="007364EB" w:rsidRPr="00FD0043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70AD47" w:themeColor="accent6"/>
          <w:sz w:val="22"/>
          <w:szCs w:val="22"/>
        </w:rPr>
      </w:pPr>
      <w:r w:rsidRPr="00FD0043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 xml:space="preserve">Broad money, M4. Need to download </w:t>
      </w:r>
      <w:proofErr w:type="gramStart"/>
      <w:r w:rsidRPr="00FD0043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directly</w:t>
      </w:r>
      <w:proofErr w:type="gramEnd"/>
      <w:r w:rsidRPr="00FD0043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 xml:space="preserve"> I think.  </w:t>
      </w:r>
      <w:hyperlink r:id="rId11" w:anchor="BM" w:tgtFrame="_blank" w:history="1">
        <w:r w:rsidRPr="00FD0043">
          <w:rPr>
            <w:rStyle w:val="Hyperlink"/>
            <w:rFonts w:ascii="Calibri" w:hAnsi="Calibri"/>
            <w:color w:val="70AD47" w:themeColor="accent6"/>
            <w:sz w:val="22"/>
            <w:szCs w:val="22"/>
            <w:bdr w:val="none" w:sz="0" w:space="0" w:color="auto" w:frame="1"/>
          </w:rPr>
          <w:t>http://www.bankofengland.co.uk/boeapps/iadb/index.asp?Travel=NIxSTxTAx&amp;levels=1&amp;XNotes=Y&amp;G0Xtop.x=23&amp;G0Xtop.y=10&amp;C=1ER&amp;C=JS3&amp;XNotes2=Y&amp;Nodes=X4190X39867X39927X39868X55885X68035X69424X69425X69427X69428&amp;SectionRequired=A&amp;HideNums=-1&amp;ExtraInfo=false#BM</w:t>
        </w:r>
      </w:hyperlink>
    </w:p>
    <w:p w14:paraId="00F52F57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 w:rsidRPr="00FD0043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Inflation. (CPIH).  </w:t>
      </w:r>
      <w:hyperlink r:id="rId12" w:tgtFrame="_blank" w:history="1">
        <w:r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https://www.ons.gov.uk/ec</w:t>
        </w:r>
        <w:r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o</w:t>
        </w:r>
        <w:r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n</w:t>
        </w:r>
        <w:r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omy/inflationandpriceindices/timeseries/l55o/mm23</w:t>
        </w:r>
      </w:hyperlink>
    </w:p>
    <w:p w14:paraId="7E4D66B7" w14:textId="77777777" w:rsidR="00FD0043" w:rsidRDefault="00FD0043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  <w:bdr w:val="none" w:sz="0" w:space="0" w:color="auto" w:frame="1"/>
        </w:rPr>
      </w:pPr>
    </w:p>
    <w:p w14:paraId="5925DC85" w14:textId="7DB4AFC1" w:rsidR="007364EB" w:rsidRPr="00FD0043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C00000"/>
          <w:sz w:val="22"/>
          <w:szCs w:val="22"/>
        </w:rPr>
      </w:pPr>
      <w:r w:rsidRPr="00FD0043">
        <w:rPr>
          <w:rFonts w:ascii="Calibri" w:hAnsi="Calibri"/>
          <w:color w:val="C00000"/>
          <w:sz w:val="22"/>
          <w:szCs w:val="22"/>
          <w:bdr w:val="none" w:sz="0" w:space="0" w:color="auto" w:frame="1"/>
        </w:rPr>
        <w:t xml:space="preserve">Interest rates 1 – Bank Rate, 2 – UK government bond, 3 – </w:t>
      </w:r>
      <w:r w:rsidR="00FD0043">
        <w:rPr>
          <w:rFonts w:ascii="Calibri" w:hAnsi="Calibri"/>
          <w:color w:val="C00000"/>
          <w:sz w:val="22"/>
          <w:szCs w:val="22"/>
          <w:bdr w:val="none" w:sz="0" w:space="0" w:color="auto" w:frame="1"/>
        </w:rPr>
        <w:t>UK</w:t>
      </w:r>
      <w:r w:rsidRPr="00FD0043">
        <w:rPr>
          <w:rFonts w:ascii="Calibri" w:hAnsi="Calibri"/>
          <w:color w:val="C00000"/>
          <w:sz w:val="22"/>
          <w:szCs w:val="22"/>
          <w:bdr w:val="none" w:sz="0" w:space="0" w:color="auto" w:frame="1"/>
        </w:rPr>
        <w:t xml:space="preserve"> mortgage rate (an indicative one)</w:t>
      </w:r>
    </w:p>
    <w:p w14:paraId="1C89B1D6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> </w:t>
      </w:r>
    </w:p>
    <w:p w14:paraId="697823AD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> </w:t>
      </w:r>
    </w:p>
    <w:p w14:paraId="40FD81E2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i/>
          <w:iCs/>
          <w:color w:val="201F1E"/>
          <w:sz w:val="22"/>
          <w:szCs w:val="22"/>
          <w:u w:val="single"/>
          <w:bdr w:val="none" w:sz="0" w:space="0" w:color="auto" w:frame="1"/>
        </w:rPr>
        <w:t>Labour market</w:t>
      </w:r>
    </w:p>
    <w:p w14:paraId="586C935E" w14:textId="77777777" w:rsidR="007364EB" w:rsidRPr="00433AE5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433AE5">
        <w:rPr>
          <w:rFonts w:ascii="Calibri" w:hAnsi="Calibri"/>
          <w:color w:val="538135" w:themeColor="accent6" w:themeShade="BF"/>
          <w:sz w:val="22"/>
          <w:szCs w:val="22"/>
          <w:bdr w:val="none" w:sz="0" w:space="0" w:color="auto" w:frame="1"/>
        </w:rPr>
        <w:t>Unemployment.  </w:t>
      </w:r>
      <w:hyperlink r:id="rId13" w:tgtFrame="_blank" w:history="1">
        <w:r w:rsidRPr="00433AE5">
          <w:rPr>
            <w:rStyle w:val="Hyperlink"/>
            <w:rFonts w:ascii="Calibri" w:hAnsi="Calibri"/>
            <w:color w:val="538135" w:themeColor="accent6" w:themeShade="BF"/>
            <w:sz w:val="22"/>
            <w:szCs w:val="22"/>
            <w:bdr w:val="none" w:sz="0" w:space="0" w:color="auto" w:frame="1"/>
          </w:rPr>
          <w:t>https://www.</w:t>
        </w:r>
        <w:r w:rsidRPr="00433AE5">
          <w:rPr>
            <w:rStyle w:val="Hyperlink"/>
            <w:rFonts w:ascii="Calibri" w:hAnsi="Calibri"/>
            <w:color w:val="538135" w:themeColor="accent6" w:themeShade="BF"/>
            <w:sz w:val="22"/>
            <w:szCs w:val="22"/>
            <w:bdr w:val="none" w:sz="0" w:space="0" w:color="auto" w:frame="1"/>
          </w:rPr>
          <w:t>o</w:t>
        </w:r>
        <w:r w:rsidRPr="00433AE5">
          <w:rPr>
            <w:rStyle w:val="Hyperlink"/>
            <w:rFonts w:ascii="Calibri" w:hAnsi="Calibri"/>
            <w:color w:val="538135" w:themeColor="accent6" w:themeShade="BF"/>
            <w:sz w:val="22"/>
            <w:szCs w:val="22"/>
            <w:bdr w:val="none" w:sz="0" w:space="0" w:color="auto" w:frame="1"/>
          </w:rPr>
          <w:t>ns.gov.uk/employmentandlabourmarket/peoplenotinwork/unemployment/timeseries/mgsx/lms</w:t>
        </w:r>
      </w:hyperlink>
    </w:p>
    <w:p w14:paraId="585E55F0" w14:textId="77777777" w:rsidR="007364EB" w:rsidRPr="00433AE5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ED7D31" w:themeColor="accent2"/>
          <w:sz w:val="22"/>
          <w:szCs w:val="22"/>
        </w:rPr>
      </w:pPr>
      <w:r w:rsidRPr="00433AE5">
        <w:rPr>
          <w:rFonts w:ascii="Calibri" w:hAnsi="Calibri"/>
          <w:color w:val="ED7D31" w:themeColor="accent2"/>
          <w:sz w:val="22"/>
          <w:szCs w:val="22"/>
          <w:bdr w:val="none" w:sz="0" w:space="0" w:color="auto" w:frame="1"/>
        </w:rPr>
        <w:t>Unemployment by region. (for map).  </w:t>
      </w:r>
      <w:hyperlink r:id="rId14" w:tgtFrame="_blank" w:history="1">
        <w:r w:rsidRPr="00433AE5">
          <w:rPr>
            <w:rStyle w:val="Hyperlink"/>
            <w:rFonts w:ascii="Calibri" w:hAnsi="Calibri"/>
            <w:color w:val="ED7D31" w:themeColor="accent2"/>
            <w:sz w:val="22"/>
            <w:szCs w:val="22"/>
            <w:bdr w:val="none" w:sz="0" w:space="0" w:color="auto" w:frame="1"/>
          </w:rPr>
          <w:t>https://www.ons.gov.uk/em</w:t>
        </w:r>
        <w:r w:rsidRPr="00433AE5">
          <w:rPr>
            <w:rStyle w:val="Hyperlink"/>
            <w:rFonts w:ascii="Calibri" w:hAnsi="Calibri"/>
            <w:color w:val="ED7D31" w:themeColor="accent2"/>
            <w:sz w:val="22"/>
            <w:szCs w:val="22"/>
            <w:bdr w:val="none" w:sz="0" w:space="0" w:color="auto" w:frame="1"/>
          </w:rPr>
          <w:t>p</w:t>
        </w:r>
        <w:r w:rsidRPr="00433AE5">
          <w:rPr>
            <w:rStyle w:val="Hyperlink"/>
            <w:rFonts w:ascii="Calibri" w:hAnsi="Calibri"/>
            <w:color w:val="ED7D31" w:themeColor="accent2"/>
            <w:sz w:val="22"/>
            <w:szCs w:val="22"/>
            <w:bdr w:val="none" w:sz="0" w:space="0" w:color="auto" w:frame="1"/>
          </w:rPr>
          <w:t>loymentandlabourmarket/peoplenotinwork/unemployment/datasets/claimantcountbyunitaryandlocalauthorityexperimental</w:t>
        </w:r>
      </w:hyperlink>
    </w:p>
    <w:p w14:paraId="3613BB65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> </w:t>
      </w:r>
    </w:p>
    <w:p w14:paraId="2E08D80D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> </w:t>
      </w:r>
    </w:p>
    <w:p w14:paraId="245533B4" w14:textId="77777777" w:rsidR="007364EB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i/>
          <w:iCs/>
          <w:color w:val="201F1E"/>
          <w:sz w:val="22"/>
          <w:szCs w:val="22"/>
          <w:u w:val="single"/>
          <w:bdr w:val="none" w:sz="0" w:space="0" w:color="auto" w:frame="1"/>
        </w:rPr>
        <w:t>Growth and productivity</w:t>
      </w:r>
    </w:p>
    <w:p w14:paraId="73AD5714" w14:textId="77777777" w:rsidR="007364EB" w:rsidRPr="000B14B4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70AD47" w:themeColor="accent6"/>
          <w:sz w:val="22"/>
          <w:szCs w:val="22"/>
        </w:rPr>
      </w:pPr>
      <w:r w:rsidRPr="000B14B4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GDP level. Real. </w:t>
      </w:r>
      <w:hyperlink r:id="rId15" w:tgtFrame="_blank" w:history="1">
        <w:r w:rsidRPr="000B14B4">
          <w:rPr>
            <w:rStyle w:val="Hyperlink"/>
            <w:rFonts w:ascii="Calibri" w:hAnsi="Calibri"/>
            <w:color w:val="70AD47" w:themeColor="accent6"/>
            <w:sz w:val="22"/>
            <w:szCs w:val="22"/>
            <w:bdr w:val="none" w:sz="0" w:space="0" w:color="auto" w:frame="1"/>
          </w:rPr>
          <w:t>https://www.ons.gov.uk/economy</w:t>
        </w:r>
        <w:r w:rsidRPr="000B14B4">
          <w:rPr>
            <w:rStyle w:val="Hyperlink"/>
            <w:rFonts w:ascii="Calibri" w:hAnsi="Calibri"/>
            <w:color w:val="70AD47" w:themeColor="accent6"/>
            <w:sz w:val="22"/>
            <w:szCs w:val="22"/>
            <w:bdr w:val="none" w:sz="0" w:space="0" w:color="auto" w:frame="1"/>
          </w:rPr>
          <w:t>/</w:t>
        </w:r>
        <w:r w:rsidRPr="000B14B4">
          <w:rPr>
            <w:rStyle w:val="Hyperlink"/>
            <w:rFonts w:ascii="Calibri" w:hAnsi="Calibri"/>
            <w:color w:val="70AD47" w:themeColor="accent6"/>
            <w:sz w:val="22"/>
            <w:szCs w:val="22"/>
            <w:bdr w:val="none" w:sz="0" w:space="0" w:color="auto" w:frame="1"/>
          </w:rPr>
          <w:t>grossdomesticproductgdp/timeseries/abmi/pn2</w:t>
        </w:r>
      </w:hyperlink>
    </w:p>
    <w:p w14:paraId="5BF2A089" w14:textId="77777777" w:rsidR="007364EB" w:rsidRPr="000B14B4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70AD47" w:themeColor="accent6"/>
          <w:sz w:val="22"/>
          <w:szCs w:val="22"/>
        </w:rPr>
      </w:pPr>
      <w:r w:rsidRPr="000B14B4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GDP growth. Real.  </w:t>
      </w:r>
      <w:hyperlink r:id="rId16" w:tgtFrame="_blank" w:history="1">
        <w:r w:rsidRPr="000B14B4">
          <w:rPr>
            <w:rStyle w:val="Hyperlink"/>
            <w:rFonts w:ascii="Calibri" w:hAnsi="Calibri"/>
            <w:color w:val="70AD47" w:themeColor="accent6"/>
            <w:sz w:val="22"/>
            <w:szCs w:val="22"/>
            <w:bdr w:val="none" w:sz="0" w:space="0" w:color="auto" w:frame="1"/>
          </w:rPr>
          <w:t>https://ww</w:t>
        </w:r>
        <w:r w:rsidRPr="000B14B4">
          <w:rPr>
            <w:rStyle w:val="Hyperlink"/>
            <w:rFonts w:ascii="Calibri" w:hAnsi="Calibri"/>
            <w:color w:val="70AD47" w:themeColor="accent6"/>
            <w:sz w:val="22"/>
            <w:szCs w:val="22"/>
            <w:bdr w:val="none" w:sz="0" w:space="0" w:color="auto" w:frame="1"/>
          </w:rPr>
          <w:t>w</w:t>
        </w:r>
        <w:r w:rsidRPr="000B14B4">
          <w:rPr>
            <w:rStyle w:val="Hyperlink"/>
            <w:rFonts w:ascii="Calibri" w:hAnsi="Calibri"/>
            <w:color w:val="70AD47" w:themeColor="accent6"/>
            <w:sz w:val="22"/>
            <w:szCs w:val="22"/>
            <w:bdr w:val="none" w:sz="0" w:space="0" w:color="auto" w:frame="1"/>
          </w:rPr>
          <w:t>.ons.gov.uk/economy/grossdomesticproductgdp/timeseries/ihyp/pn2</w:t>
        </w:r>
      </w:hyperlink>
    </w:p>
    <w:p w14:paraId="060594CB" w14:textId="77777777" w:rsidR="007364EB" w:rsidRPr="000B14B4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70AD47" w:themeColor="accent6"/>
          <w:sz w:val="22"/>
          <w:szCs w:val="22"/>
        </w:rPr>
      </w:pPr>
      <w:proofErr w:type="spellStart"/>
      <w:r w:rsidRPr="000B14B4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lastRenderedPageBreak/>
        <w:t>nDP</w:t>
      </w:r>
      <w:proofErr w:type="spellEnd"/>
      <w:r w:rsidRPr="000B14B4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 xml:space="preserve"> per capita, level.  </w:t>
      </w:r>
      <w:hyperlink r:id="rId17" w:tgtFrame="_blank" w:history="1">
        <w:r w:rsidRPr="000B14B4">
          <w:rPr>
            <w:rStyle w:val="Hyperlink"/>
            <w:rFonts w:ascii="Calibri" w:hAnsi="Calibri"/>
            <w:color w:val="70AD47" w:themeColor="accent6"/>
            <w:sz w:val="22"/>
            <w:szCs w:val="22"/>
            <w:bdr w:val="none" w:sz="0" w:space="0" w:color="auto" w:frame="1"/>
          </w:rPr>
          <w:t>https://www.ons.gov.uk/e</w:t>
        </w:r>
        <w:r w:rsidRPr="000B14B4">
          <w:rPr>
            <w:rStyle w:val="Hyperlink"/>
            <w:rFonts w:ascii="Calibri" w:hAnsi="Calibri"/>
            <w:color w:val="70AD47" w:themeColor="accent6"/>
            <w:sz w:val="22"/>
            <w:szCs w:val="22"/>
            <w:bdr w:val="none" w:sz="0" w:space="0" w:color="auto" w:frame="1"/>
          </w:rPr>
          <w:t>c</w:t>
        </w:r>
        <w:r w:rsidRPr="000B14B4">
          <w:rPr>
            <w:rStyle w:val="Hyperlink"/>
            <w:rFonts w:ascii="Calibri" w:hAnsi="Calibri"/>
            <w:color w:val="70AD47" w:themeColor="accent6"/>
            <w:sz w:val="22"/>
            <w:szCs w:val="22"/>
            <w:bdr w:val="none" w:sz="0" w:space="0" w:color="auto" w:frame="1"/>
          </w:rPr>
          <w:t>onomy/grossdomesticproductgdp/timeseries/mwb6/ukea</w:t>
        </w:r>
      </w:hyperlink>
      <w:r w:rsidRPr="000B14B4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  </w:t>
      </w:r>
    </w:p>
    <w:p w14:paraId="1F29EE3D" w14:textId="77777777" w:rsidR="007364EB" w:rsidRPr="000B14B4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70AD47" w:themeColor="accent6"/>
          <w:sz w:val="22"/>
          <w:szCs w:val="22"/>
        </w:rPr>
      </w:pPr>
      <w:r w:rsidRPr="000B14B4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Output per hour.  </w:t>
      </w:r>
      <w:hyperlink r:id="rId18" w:tgtFrame="_blank" w:history="1">
        <w:r w:rsidRPr="000B14B4">
          <w:rPr>
            <w:rStyle w:val="Hyperlink"/>
            <w:rFonts w:ascii="Calibri" w:hAnsi="Calibri"/>
            <w:color w:val="70AD47" w:themeColor="accent6"/>
            <w:sz w:val="22"/>
            <w:szCs w:val="22"/>
            <w:bdr w:val="none" w:sz="0" w:space="0" w:color="auto" w:frame="1"/>
          </w:rPr>
          <w:t>https://www.ons.gov.uk/</w:t>
        </w:r>
        <w:r w:rsidRPr="000B14B4">
          <w:rPr>
            <w:rStyle w:val="Hyperlink"/>
            <w:rFonts w:ascii="Calibri" w:hAnsi="Calibri"/>
            <w:color w:val="70AD47" w:themeColor="accent6"/>
            <w:sz w:val="22"/>
            <w:szCs w:val="22"/>
            <w:bdr w:val="none" w:sz="0" w:space="0" w:color="auto" w:frame="1"/>
          </w:rPr>
          <w:t>e</w:t>
        </w:r>
        <w:r w:rsidRPr="000B14B4">
          <w:rPr>
            <w:rStyle w:val="Hyperlink"/>
            <w:rFonts w:ascii="Calibri" w:hAnsi="Calibri"/>
            <w:color w:val="70AD47" w:themeColor="accent6"/>
            <w:sz w:val="22"/>
            <w:szCs w:val="22"/>
            <w:bdr w:val="none" w:sz="0" w:space="0" w:color="auto" w:frame="1"/>
          </w:rPr>
          <w:t>mploymentandlabourmarket/peopleinwork/labourproductivity/timeseries/lzvb/prdy</w:t>
        </w:r>
      </w:hyperlink>
    </w:p>
    <w:p w14:paraId="26A5605F" w14:textId="77777777" w:rsidR="007364EB" w:rsidRPr="000B14B4" w:rsidRDefault="007364EB" w:rsidP="007364E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70AD47" w:themeColor="accent6"/>
          <w:sz w:val="22"/>
          <w:szCs w:val="22"/>
        </w:rPr>
      </w:pPr>
      <w:r w:rsidRPr="000B14B4">
        <w:rPr>
          <w:rFonts w:ascii="Calibri" w:hAnsi="Calibri"/>
          <w:color w:val="70AD47" w:themeColor="accent6"/>
          <w:sz w:val="22"/>
          <w:szCs w:val="22"/>
          <w:bdr w:val="none" w:sz="0" w:space="0" w:color="auto" w:frame="1"/>
        </w:rPr>
        <w:t>Government consumption, G. </w:t>
      </w:r>
      <w:hyperlink r:id="rId19" w:tgtFrame="_blank" w:history="1">
        <w:r w:rsidRPr="000B14B4">
          <w:rPr>
            <w:rStyle w:val="Hyperlink"/>
            <w:rFonts w:ascii="Calibri" w:hAnsi="Calibri"/>
            <w:color w:val="70AD47" w:themeColor="accent6"/>
            <w:sz w:val="22"/>
            <w:szCs w:val="22"/>
            <w:bdr w:val="none" w:sz="0" w:space="0" w:color="auto" w:frame="1"/>
          </w:rPr>
          <w:t>https://www.ons.gov.uk/economy/gros</w:t>
        </w:r>
        <w:r w:rsidRPr="000B14B4">
          <w:rPr>
            <w:rStyle w:val="Hyperlink"/>
            <w:rFonts w:ascii="Calibri" w:hAnsi="Calibri"/>
            <w:color w:val="70AD47" w:themeColor="accent6"/>
            <w:sz w:val="22"/>
            <w:szCs w:val="22"/>
            <w:bdr w:val="none" w:sz="0" w:space="0" w:color="auto" w:frame="1"/>
          </w:rPr>
          <w:t>s</w:t>
        </w:r>
        <w:r w:rsidRPr="000B14B4">
          <w:rPr>
            <w:rStyle w:val="Hyperlink"/>
            <w:rFonts w:ascii="Calibri" w:hAnsi="Calibri"/>
            <w:color w:val="70AD47" w:themeColor="accent6"/>
            <w:sz w:val="22"/>
            <w:szCs w:val="22"/>
            <w:bdr w:val="none" w:sz="0" w:space="0" w:color="auto" w:frame="1"/>
          </w:rPr>
          <w:t>domesticproductgdp/timeseries/nmru/ukea</w:t>
        </w:r>
      </w:hyperlink>
    </w:p>
    <w:p w14:paraId="724EE6B4" w14:textId="77777777" w:rsidR="007364EB" w:rsidRDefault="007364EB"/>
    <w:sectPr w:rsidR="007364EB" w:rsidSect="004252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3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4EB"/>
    <w:rsid w:val="000B14B4"/>
    <w:rsid w:val="001E3647"/>
    <w:rsid w:val="00207586"/>
    <w:rsid w:val="00373A22"/>
    <w:rsid w:val="004252ED"/>
    <w:rsid w:val="00433AE5"/>
    <w:rsid w:val="007364EB"/>
    <w:rsid w:val="00EE7676"/>
    <w:rsid w:val="00FD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755F5"/>
  <w15:chartTrackingRefBased/>
  <w15:docId w15:val="{3E9726F9-961C-7A4F-84FF-46294309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64E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364E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64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7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s.gov.uk/economy/governmentpublicsectorandtaxes/publicsectorfinance/timeseries/jw2v" TargetMode="External"/><Relationship Id="rId13" Type="http://schemas.openxmlformats.org/officeDocument/2006/relationships/hyperlink" Target="https://www.ons.gov.uk/employmentandlabourmarket/peoplenotinwork/unemployment/timeseries/mgsx/lms" TargetMode="External"/><Relationship Id="rId18" Type="http://schemas.openxmlformats.org/officeDocument/2006/relationships/hyperlink" Target="https://www.ons.gov.uk/employmentandlabourmarket/peopleinwork/labourproductivity/timeseries/lzvb/prdy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ons.gov.uk/economy/governmentpublicsectorandtaxes/publicsectorfinance/timeseries/anlv" TargetMode="External"/><Relationship Id="rId12" Type="http://schemas.openxmlformats.org/officeDocument/2006/relationships/hyperlink" Target="https://www.ons.gov.uk/economy/inflationandpriceindices/timeseries/l55o/mm23" TargetMode="External"/><Relationship Id="rId17" Type="http://schemas.openxmlformats.org/officeDocument/2006/relationships/hyperlink" Target="https://www.ons.gov.uk/economy/grossdomesticproductgdp/timeseries/mwb6/uke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ons.gov.uk/economy/grossdomesticproductgdp/timeseries/ihyp/pn2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ons.gov.uk/economy/governmentpublicsectorandtaxes/publicsectorfinance/timeseries/mf6u/pusf" TargetMode="External"/><Relationship Id="rId11" Type="http://schemas.openxmlformats.org/officeDocument/2006/relationships/hyperlink" Target="http://www.bankofengland.co.uk/boeapps/iadb/index.asp?Travel=NIxSTxTAx&amp;levels=1&amp;XNotes=Y&amp;G0Xtop.x=23&amp;G0Xtop.y=10&amp;C=1ER&amp;C=JS3&amp;XNotes2=Y&amp;Nodes=X4190X39867X39927X39868X55885X68035X69424X69425X69427X69428&amp;SectionRequired=A&amp;HideNums=-1&amp;ExtraInfo=false" TargetMode="External"/><Relationship Id="rId5" Type="http://schemas.openxmlformats.org/officeDocument/2006/relationships/hyperlink" Target="https://www.ons.gov.uk/economy/governmentpublicsectorandtaxes/publicsectorfinance/timeseries/mf6r/pusf" TargetMode="External"/><Relationship Id="rId15" Type="http://schemas.openxmlformats.org/officeDocument/2006/relationships/hyperlink" Target="https://www.ons.gov.uk/economy/grossdomesticproductgdp/timeseries/abmi/pn2" TargetMode="External"/><Relationship Id="rId10" Type="http://schemas.openxmlformats.org/officeDocument/2006/relationships/hyperlink" Target="https://www.ons.gov.uk/economy/governmentpublicsectorandtaxes/publicsectorfinance/timeseries/cpoa/pusf" TargetMode="External"/><Relationship Id="rId19" Type="http://schemas.openxmlformats.org/officeDocument/2006/relationships/hyperlink" Target="https://www.ons.gov.uk/economy/grossdomesticproductgdp/timeseries/nmru/ukea" TargetMode="External"/><Relationship Id="rId4" Type="http://schemas.openxmlformats.org/officeDocument/2006/relationships/hyperlink" Target="https://www.ons.gov.uk/economy/governmentpublicsectorandtaxes/publicsectorfinance/datasets/publicsectorfinances" TargetMode="External"/><Relationship Id="rId9" Type="http://schemas.openxmlformats.org/officeDocument/2006/relationships/hyperlink" Target="https://www.ons.gov.uk/economy/governmentpublicsectorandtaxes/publicsectorfinance/timeseries/bkqk/pusf" TargetMode="External"/><Relationship Id="rId14" Type="http://schemas.openxmlformats.org/officeDocument/2006/relationships/hyperlink" Target="https://www.ons.gov.uk/employmentandlabourmarket/peoplenotinwork/unemployment/datasets/claimantcountbyunitaryandlocalauthorityexperimen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Meyrick</dc:creator>
  <cp:keywords/>
  <dc:description/>
  <cp:lastModifiedBy>Charlie Meyrick</cp:lastModifiedBy>
  <cp:revision>2</cp:revision>
  <dcterms:created xsi:type="dcterms:W3CDTF">2021-03-11T15:55:00Z</dcterms:created>
  <dcterms:modified xsi:type="dcterms:W3CDTF">2021-03-12T10:42:00Z</dcterms:modified>
</cp:coreProperties>
</file>